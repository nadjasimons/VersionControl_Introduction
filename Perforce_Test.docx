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9A66" w14:textId="77777777" w:rsidR="00111406" w:rsidRDefault="00E35519" w:rsidP="00E35519">
      <w:pPr>
        <w:pStyle w:val="berschrift1"/>
      </w:pPr>
      <w:r>
        <w:t>üBERSCHRIFT</w:t>
      </w:r>
    </w:p>
    <w:p w14:paraId="6FAAF0A0" w14:textId="77777777" w:rsidR="00E35519" w:rsidRDefault="00E35519" w:rsidP="00E35519"/>
    <w:p w14:paraId="0BDE2576" w14:textId="77777777" w:rsidR="00E35519" w:rsidRDefault="00E35519" w:rsidP="00E35519"/>
    <w:p w14:paraId="644FD2BE" w14:textId="77777777" w:rsidR="00BA0EE9" w:rsidRPr="00E35519" w:rsidRDefault="00E35519" w:rsidP="00E35519">
      <w:pPr>
        <w:numPr>
          <w:ilvl w:val="0"/>
          <w:numId w:val="1"/>
        </w:numPr>
      </w:pPr>
      <w:r w:rsidRPr="00E35519">
        <w:rPr>
          <w:lang w:val="en-GB"/>
        </w:rPr>
        <w:t xml:space="preserve">Commit often &amp; write great </w:t>
      </w:r>
      <w:commentRangeStart w:id="0"/>
      <w:r w:rsidRPr="00E35519">
        <w:rPr>
          <w:lang w:val="en-GB"/>
        </w:rPr>
        <w:t>messages</w:t>
      </w:r>
      <w:commentRangeEnd w:id="0"/>
      <w:r w:rsidR="009B72B9">
        <w:rPr>
          <w:rStyle w:val="Kommentarzeichen"/>
        </w:rPr>
        <w:commentReference w:id="0"/>
      </w:r>
    </w:p>
    <w:p w14:paraId="6554A9AC" w14:textId="77777777" w:rsidR="00BA0EE9" w:rsidRPr="00E35519" w:rsidRDefault="00E35519" w:rsidP="00E35519">
      <w:pPr>
        <w:numPr>
          <w:ilvl w:val="0"/>
          <w:numId w:val="1"/>
        </w:numPr>
      </w:pPr>
      <w:r w:rsidRPr="00E35519">
        <w:rPr>
          <w:lang w:val="en-GB"/>
        </w:rPr>
        <w:t>Push daily for good backup</w:t>
      </w:r>
    </w:p>
    <w:p w14:paraId="7BFE25D7" w14:textId="489C3A6C" w:rsidR="00BA0EE9" w:rsidRPr="00E35519" w:rsidRDefault="00E35519" w:rsidP="00E35519">
      <w:pPr>
        <w:numPr>
          <w:ilvl w:val="0"/>
          <w:numId w:val="1"/>
        </w:numPr>
        <w:rPr>
          <w:lang w:val="en-US"/>
        </w:rPr>
      </w:pPr>
      <w:r w:rsidRPr="00E35519">
        <w:rPr>
          <w:lang w:val="en-GB"/>
        </w:rPr>
        <w:t xml:space="preserve">Don‘t get too fancy in the </w:t>
      </w:r>
      <w:del w:id="1" w:author="Nadja Simons" w:date="2016-08-03T09:51:00Z">
        <w:r w:rsidRPr="00E35519" w:rsidDel="004567F1">
          <w:rPr>
            <w:lang w:val="en-GB"/>
          </w:rPr>
          <w:delText>beginning</w:delText>
        </w:r>
        <w:r w:rsidR="00503CD0" w:rsidDel="004567F1">
          <w:rPr>
            <w:lang w:val="en-GB"/>
          </w:rPr>
          <w:delText xml:space="preserve"> </w:delText>
        </w:r>
      </w:del>
      <w:ins w:id="2" w:author="Nadja Simons" w:date="2016-08-03T09:51:00Z">
        <w:r w:rsidR="004567F1">
          <w:rPr>
            <w:lang w:val="en-GB"/>
          </w:rPr>
          <w:t>first days</w:t>
        </w:r>
        <w:bookmarkStart w:id="3" w:name="_GoBack"/>
        <w:bookmarkEnd w:id="3"/>
        <w:r w:rsidR="004567F1">
          <w:rPr>
            <w:lang w:val="en-GB"/>
          </w:rPr>
          <w:t xml:space="preserve"> </w:t>
        </w:r>
      </w:ins>
      <w:r w:rsidR="00503CD0">
        <w:rPr>
          <w:lang w:val="en-GB"/>
        </w:rPr>
        <w:fldChar w:fldCharType="begin">
          <w:fldData xml:space="preserve">PEVuZE5vdGU+PENpdGU+PEF1dGhvcj5CbMO8dGhnZW48L0F1dGhvcj48WWVhcj4yMDEyPC9ZZWFy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=
</w:fldData>
        </w:fldChar>
      </w:r>
      <w:r w:rsidR="00503CD0">
        <w:rPr>
          <w:lang w:val="en-GB"/>
        </w:rPr>
        <w:instrText xml:space="preserve"> ADDIN EN.CITE </w:instrText>
      </w:r>
      <w:r w:rsidR="00503CD0">
        <w:rPr>
          <w:lang w:val="en-GB"/>
        </w:rPr>
        <w:fldChar w:fldCharType="begin">
          <w:fldData xml:space="preserve">PEVuZE5vdGU+PENpdGU+PEF1dGhvcj5CbMO8dGhnZW48L0F1dGhvcj48WWVhcj4yMDEyPC9ZZWFy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=
</w:fldData>
        </w:fldChar>
      </w:r>
      <w:r w:rsidR="00503CD0">
        <w:rPr>
          <w:lang w:val="en-GB"/>
        </w:rPr>
        <w:instrText xml:space="preserve"> ADDIN EN.CITE.DATA </w:instrText>
      </w:r>
      <w:r w:rsidR="00503CD0">
        <w:rPr>
          <w:lang w:val="en-GB"/>
        </w:rPr>
      </w:r>
      <w:r w:rsidR="00503CD0">
        <w:rPr>
          <w:lang w:val="en-GB"/>
        </w:rPr>
        <w:fldChar w:fldCharType="end"/>
      </w:r>
      <w:r w:rsidR="00503CD0">
        <w:rPr>
          <w:lang w:val="en-GB"/>
        </w:rPr>
        <w:fldChar w:fldCharType="separate"/>
      </w:r>
      <w:r w:rsidR="00503CD0">
        <w:rPr>
          <w:noProof/>
          <w:lang w:val="en-GB"/>
        </w:rPr>
        <w:t>(Blüthgen et al. 2012)</w:t>
      </w:r>
      <w:r w:rsidR="00503CD0">
        <w:rPr>
          <w:lang w:val="en-GB"/>
        </w:rPr>
        <w:fldChar w:fldCharType="end"/>
      </w:r>
    </w:p>
    <w:p w14:paraId="5FFE9AB2" w14:textId="77777777" w:rsidR="00503CD0" w:rsidRDefault="00503CD0" w:rsidP="00E35519">
      <w:pPr>
        <w:rPr>
          <w:lang w:val="en-US"/>
        </w:rPr>
      </w:pPr>
    </w:p>
    <w:p w14:paraId="45818697" w14:textId="77777777" w:rsidR="00503CD0" w:rsidRDefault="00503CD0" w:rsidP="00E35519">
      <w:pPr>
        <w:rPr>
          <w:lang w:val="en-US"/>
        </w:rPr>
      </w:pPr>
    </w:p>
    <w:p w14:paraId="1515263A" w14:textId="77777777" w:rsidR="00503CD0" w:rsidRPr="00503CD0" w:rsidRDefault="00503CD0" w:rsidP="00503CD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03CD0">
        <w:t xml:space="preserve">Blüthgen, N., C. F. Dormann, D. Prati, V. H. Klaus, T. Kleinebecker, N. Hölzel, F. Alt, S. Boch, S. Gockel, A. Hemp, J. Müller, J. Nieschulze, S. C. Renner, I. Schöning, U. Schumacher, S. A. Socher, K. Wells, K. Birkhofer, F. Buscot, Y. Oelmann, C. Rothenwöhrer, C. Scherber, T. Tscharntke, C. N. Weiner, M. Fischer, E. K. V. Kalko, K. E. Linsenmair, E.-D. Schulze, and W. W. Weisser. 2012. A quantitative index of land-use intensity in grasslands: Integrating mowing, grazing and fertilization. Basic and Applied Ecology </w:t>
      </w:r>
      <w:r w:rsidRPr="00503CD0">
        <w:rPr>
          <w:b/>
        </w:rPr>
        <w:t>13</w:t>
      </w:r>
      <w:r w:rsidRPr="00503CD0">
        <w:t>:207-220.</w:t>
      </w:r>
    </w:p>
    <w:p w14:paraId="67682A9A" w14:textId="77777777" w:rsidR="00E35519" w:rsidRPr="00E35519" w:rsidRDefault="00503CD0" w:rsidP="00E35519">
      <w:pPr>
        <w:rPr>
          <w:lang w:val="en-US"/>
        </w:rPr>
      </w:pPr>
      <w:r>
        <w:rPr>
          <w:lang w:val="en-US"/>
        </w:rPr>
        <w:fldChar w:fldCharType="end"/>
      </w:r>
    </w:p>
    <w:sectPr w:rsidR="00E35519" w:rsidRPr="00E35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dja Simons" w:date="2016-08-03T09:51:00Z" w:initials="N">
    <w:p w14:paraId="04FE72DC" w14:textId="77777777" w:rsidR="009B72B9" w:rsidRDefault="009B72B9">
      <w:pPr>
        <w:pStyle w:val="Kommentartext"/>
      </w:pPr>
      <w:r>
        <w:rPr>
          <w:rStyle w:val="Kommentarzeichen"/>
        </w:rPr>
        <w:annotationRef/>
      </w:r>
      <w:r>
        <w:t>Tmaöloeaofmwoe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FE72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C028C"/>
    <w:multiLevelType w:val="hybridMultilevel"/>
    <w:tmpl w:val="B99C0BCE"/>
    <w:lvl w:ilvl="0" w:tplc="1B3664F4">
      <w:start w:val="1"/>
      <w:numFmt w:val="bullet"/>
      <w:pStyle w:val="EndNoteBibliography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C5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7CA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E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A0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07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CE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02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A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dja Simons">
    <w15:presenceInfo w15:providerId="None" w15:userId="Nadja Si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vpsvd0mr9e2oets065sptyzst9taz2vvp9&quot;&gt;EndNote_Library&lt;record-ids&gt;&lt;item&gt;1528&lt;/item&gt;&lt;/record-ids&gt;&lt;/item&gt;&lt;/Libraries&gt;"/>
  </w:docVars>
  <w:rsids>
    <w:rsidRoot w:val="00B76BF1"/>
    <w:rsid w:val="004351FB"/>
    <w:rsid w:val="004567F1"/>
    <w:rsid w:val="00503CD0"/>
    <w:rsid w:val="009B72B9"/>
    <w:rsid w:val="00A86A3A"/>
    <w:rsid w:val="00B76BF1"/>
    <w:rsid w:val="00BA0EE9"/>
    <w:rsid w:val="00E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32CAC"/>
  <w15:chartTrackingRefBased/>
  <w15:docId w15:val="{5610767D-A2A0-4FE1-A84A-D6023947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Standard"/>
    <w:link w:val="EndNoteBibliographyTitleZchn"/>
    <w:rsid w:val="00503CD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503CD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503CD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03CD0"/>
    <w:rPr>
      <w:rFonts w:ascii="Calibri" w:hAnsi="Calibri"/>
      <w:noProof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72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72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72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72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72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7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7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Simons</dc:creator>
  <cp:keywords/>
  <dc:description/>
  <cp:lastModifiedBy>Nadja Simons</cp:lastModifiedBy>
  <cp:revision>5</cp:revision>
  <dcterms:created xsi:type="dcterms:W3CDTF">2016-08-01T09:27:00Z</dcterms:created>
  <dcterms:modified xsi:type="dcterms:W3CDTF">2016-08-03T07:51:00Z</dcterms:modified>
</cp:coreProperties>
</file>