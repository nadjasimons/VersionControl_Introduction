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C1E882" w14:textId="77777777" w:rsidR="00355C9A" w:rsidRDefault="002014F2">
      <w:pPr>
        <w:pStyle w:val="berschrift1"/>
      </w:pPr>
      <w:proofErr w:type="spellStart"/>
      <w:r>
        <w:t>üBERSCHRIFT</w:t>
      </w:r>
      <w:proofErr w:type="spellEnd"/>
    </w:p>
    <w:p w14:paraId="7601A993" w14:textId="77777777" w:rsidR="00355C9A" w:rsidRDefault="00355C9A"/>
    <w:p w14:paraId="38D37140" w14:textId="77777777" w:rsidR="00355C9A" w:rsidRDefault="00355C9A"/>
    <w:p w14:paraId="22AC800A" w14:textId="77777777" w:rsidR="00355C9A" w:rsidRDefault="002014F2">
      <w:pPr>
        <w:numPr>
          <w:ilvl w:val="0"/>
          <w:numId w:val="1"/>
        </w:numPr>
        <w:rPr>
          <w:lang w:val="en-GB"/>
        </w:rPr>
      </w:pPr>
      <w:r>
        <w:rPr>
          <w:lang w:val="en-GB"/>
        </w:rPr>
        <w:t>Commit often &amp; write great messages</w:t>
      </w:r>
    </w:p>
    <w:p w14:paraId="4EB8C6AA" w14:textId="77777777" w:rsidR="00355C9A" w:rsidRDefault="002014F2">
      <w:pPr>
        <w:numPr>
          <w:ilvl w:val="0"/>
          <w:numId w:val="1"/>
        </w:numPr>
        <w:rPr>
          <w:lang w:val="en-GB"/>
        </w:rPr>
      </w:pPr>
      <w:r>
        <w:rPr>
          <w:lang w:val="en-GB"/>
        </w:rPr>
        <w:t>Push daily for good backup</w:t>
      </w:r>
      <w:ins w:id="0" w:author="Nadja Simons" w:date="2016-08-03T10:08:00Z">
        <w:r>
          <w:rPr>
            <w:lang w:val="en-GB"/>
          </w:rPr>
          <w:t xml:space="preserve"> </w:t>
        </w:r>
      </w:ins>
      <w:r>
        <w:rPr>
          <w:lang w:val="en-GB"/>
        </w:rPr>
        <w:fldChar w:fldCharType="begin"/>
      </w:r>
      <w:r>
        <w:rPr>
          <w:lang w:val="en-GB"/>
        </w:rPr>
        <w:instrText xml:space="preserve"> ADDIN EN.CITE &lt;EndNote&gt;&lt;Cite&gt;&lt;Author&gt;Birkhofer&lt;/Author&gt;&lt;Year&gt;2015&lt;/Year&gt;&lt;RecNum&gt;3514&lt;/RecNum&gt;&lt;DisplayText&gt;(Birkhofer et al. 2015)&lt;/DisplayText&gt;&lt;record&gt;&lt;rec-number&gt;3514&lt;/rec-number&gt;&lt;foreign-keys&gt;&lt;key app="EN" db-id="w9vpsvd0mr9e2oets065sptyzst9taz2vvp9" timestamp="1417707058"&gt;3514&lt;/key&gt;&lt;/foreign-keys&gt;&lt;ref-type name="Journal Article"&gt;17&lt;/ref-type&gt;&lt;contributors&gt;&lt;authors&gt;&lt;author&gt;Birkhofer, K.&lt;/author&gt;&lt;author&gt;Smith, H. G.&lt;/author&gt;&lt;author&gt;Weisser, W. W.&lt;/author&gt;&lt;author&gt;Wolters, V.&lt;/author&gt;&lt;author&gt;Gossner, M. M.&lt;/author&gt;&lt;/authors&gt;&lt;/contributors&gt;&lt;auth-address&gt;Lund Univ, Dept Biol, SE-22362 Lund, Sweden&amp;#xD;Lund Univ, Ctr Environm &amp;amp; Climate Res, SE-22362 Lund, Sweden&amp;#xD;Tech Univ Munich, Terr Ecol Res Grp, Dept Ecol &amp;amp; Ecosyst Management, Ctr Food &amp;amp; Life Sci Weihenstephan, D-85354 Freising Weihenstephan, Germany&amp;#xD;Univ Giessen, Dept Anim Ecol, D-35392 Giessen, Germany&lt;/auth-address&gt;&lt;titles&gt;&lt;title&gt;Land-use effects on the functional distinctness of arthropod communities&lt;/title&gt;&lt;secondary-title&gt;Ecography&lt;/secondary-title&gt;&lt;alt-title&gt;Ecography&lt;/alt-title&gt;&lt;/titles&gt;&lt;periodical&gt;&lt;full-title&gt;Ecography&lt;/full-title&gt;&lt;/periodical&gt;&lt;alt-periodical&gt;&lt;full-title&gt;Ecography&lt;/full-title&gt;&lt;/alt-periodical&gt;&lt;pages&gt;889-900&lt;/pages&gt;&lt;volume&gt;38&lt;/volume&gt;&lt;number&gt;9&lt;/number&gt;&lt;keywords&gt;&lt;keyword&gt;phylogenetic diversity&lt;/keyword&gt;&lt;keyword&gt;taxonomic distinctness&lt;/keyword&gt;&lt;keyword&gt;use intensification&lt;/keyword&gt;&lt;keyword&gt;ecosystem services&lt;/keyword&gt;&lt;keyword&gt;biodiversity loss&lt;/keyword&gt;&lt;keyword&gt;current knowledge&lt;/keyword&gt;&lt;keyword&gt;trait diversity&lt;/keyword&gt;&lt;keyword&gt;plant&lt;/keyword&gt;&lt;keyword&gt;responses&lt;/keyword&gt;&lt;keyword&gt;assemblages&lt;/keyword&gt;&lt;/keywords&gt;&lt;dates&gt;&lt;year&gt;2015&lt;/year&gt;&lt;pub-dates&gt;&lt;date&gt;Sep&lt;/date&gt;&lt;/pub-dates&gt;&lt;/dates&gt;&lt;isbn&gt;09067590&lt;/isbn&gt;&lt;accession-num&gt;WOS:000360760200003&lt;/accession-num&gt;&lt;label&gt;Birkhofer2015Ecography&lt;/label&gt;&lt;urls&gt;&lt;related-urls&gt;&lt;url&gt;&amp;lt;Go to ISI&amp;gt;://WOS:000360760200003&lt;/url&gt;&lt;/related-urls&gt;&lt;/urls&gt;&lt;electronic-resource-num&gt;10.1111/ecog.01141&lt;/electronic-resource-num&gt;&lt;language&gt;English&lt;/language&gt;&lt;/record&gt;&lt;/Cite&gt;&lt;/EndNote&gt;</w:instrText>
      </w:r>
      <w:r>
        <w:rPr>
          <w:lang w:val="en-GB"/>
        </w:rPr>
        <w:fldChar w:fldCharType="separate"/>
      </w:r>
      <w:r>
        <w:rPr>
          <w:noProof/>
          <w:lang w:val="en-GB"/>
        </w:rPr>
        <w:t>(Birkhofer et al. 2015)</w:t>
      </w:r>
      <w:r>
        <w:rPr>
          <w:lang w:val="en-GB"/>
        </w:rPr>
        <w:fldChar w:fldCharType="end"/>
      </w:r>
      <w:bookmarkStart w:id="1" w:name="_GoBack"/>
      <w:bookmarkEnd w:id="1"/>
    </w:p>
    <w:p w14:paraId="21AA4918" w14:textId="77777777" w:rsidR="00355C9A" w:rsidRPr="002014F2" w:rsidRDefault="002014F2">
      <w:pPr>
        <w:numPr>
          <w:ilvl w:val="0"/>
          <w:numId w:val="1"/>
        </w:numPr>
        <w:rPr>
          <w:highlight w:val="yellow"/>
          <w:lang w:val="en-GB"/>
          <w:rPrChange w:id="2" w:author="Nadja Simons" w:date="2016-08-03T10:08:00Z">
            <w:rPr>
              <w:lang w:val="en-GB"/>
            </w:rPr>
          </w:rPrChange>
        </w:rPr>
      </w:pPr>
      <w:r w:rsidRPr="002014F2">
        <w:rPr>
          <w:highlight w:val="yellow"/>
          <w:lang w:val="en-GB"/>
          <w:rPrChange w:id="3" w:author="Nadja Simons" w:date="2016-08-03T10:08:00Z">
            <w:rPr>
              <w:lang w:val="en-GB"/>
            </w:rPr>
          </w:rPrChange>
        </w:rPr>
        <w:t>Don‘t get too fancy in the beginning</w:t>
      </w:r>
      <w:r w:rsidRPr="002014F2">
        <w:rPr>
          <w:highlight w:val="yellow"/>
          <w:lang w:val="en-GB"/>
          <w:rPrChange w:id="4" w:author="Nadja Simons" w:date="2016-08-03T10:08:00Z">
            <w:rPr>
              <w:lang w:val="en-GB"/>
            </w:rPr>
          </w:rPrChange>
        </w:rPr>
        <w:commentReference w:id="5"/>
      </w:r>
    </w:p>
    <w:p w14:paraId="1CC2CF53" w14:textId="77777777" w:rsidR="00355C9A" w:rsidRPr="002014F2" w:rsidRDefault="00355C9A">
      <w:pPr>
        <w:rPr>
          <w:lang w:val="en-US"/>
          <w:rPrChange w:id="6" w:author="Nadja Simons" w:date="2016-08-03T10:08:00Z">
            <w:rPr/>
          </w:rPrChange>
        </w:rPr>
      </w:pPr>
    </w:p>
    <w:p w14:paraId="78986011" w14:textId="77777777" w:rsidR="002014F2" w:rsidRDefault="002014F2">
      <w:pPr>
        <w:rPr>
          <w:lang w:val="en-US"/>
        </w:rPr>
      </w:pPr>
      <w:r w:rsidRPr="002014F2">
        <w:rPr>
          <w:lang w:val="en-US"/>
          <w:rPrChange w:id="7" w:author="Nadja Simons" w:date="2016-08-03T10:08:00Z">
            <w:rPr/>
          </w:rPrChange>
        </w:rPr>
        <w:t xml:space="preserve">I think this is all </w:t>
      </w:r>
      <w:proofErr w:type="gramStart"/>
      <w:r w:rsidRPr="002014F2">
        <w:rPr>
          <w:lang w:val="en-US"/>
          <w:rPrChange w:id="8" w:author="Nadja Simons" w:date="2016-08-03T10:08:00Z">
            <w:rPr/>
          </w:rPrChange>
        </w:rPr>
        <w:t>important !!!!!</w:t>
      </w:r>
      <w:proofErr w:type="gramEnd"/>
      <w:ins w:id="9" w:author="Nadja Simons" w:date="2016-08-03T10:08:00Z">
        <w:r>
          <w:rPr>
            <w:lang w:val="en-US"/>
          </w:rPr>
          <w:t xml:space="preserve"> I don’t agree</w:t>
        </w:r>
      </w:ins>
    </w:p>
    <w:p w14:paraId="08AA5FDE" w14:textId="77777777" w:rsidR="002014F2" w:rsidRDefault="002014F2">
      <w:pPr>
        <w:rPr>
          <w:lang w:val="en-US"/>
        </w:rPr>
      </w:pPr>
    </w:p>
    <w:p w14:paraId="0B2C8C83" w14:textId="77777777" w:rsidR="002014F2" w:rsidRPr="002014F2" w:rsidRDefault="002014F2" w:rsidP="002014F2">
      <w:pPr>
        <w:pStyle w:val="EndNoteBibliography"/>
        <w:ind w:left="720" w:hanging="720"/>
      </w:pPr>
      <w:r>
        <w:fldChar w:fldCharType="begin"/>
      </w:r>
      <w:r>
        <w:instrText xml:space="preserve"> ADDIN EN.REFLIST </w:instrText>
      </w:r>
      <w:r>
        <w:fldChar w:fldCharType="separate"/>
      </w:r>
      <w:r w:rsidRPr="002014F2">
        <w:t xml:space="preserve">Birkhofer, K., H. G. Smith, W. W. Weisser, V. Wolters, and M. M. Gossner. 2015. Land-use effects on the functional distinctness of arthropod communities. Ecography </w:t>
      </w:r>
      <w:r w:rsidRPr="002014F2">
        <w:rPr>
          <w:b/>
        </w:rPr>
        <w:t>38</w:t>
      </w:r>
      <w:r w:rsidRPr="002014F2">
        <w:t>:889-900.</w:t>
      </w:r>
    </w:p>
    <w:p w14:paraId="47172E4B" w14:textId="77777777" w:rsidR="00355C9A" w:rsidRPr="002014F2" w:rsidRDefault="002014F2">
      <w:pPr>
        <w:rPr>
          <w:lang w:val="en-US"/>
          <w:rPrChange w:id="10" w:author="Nadja Simons" w:date="2016-08-03T10:08:00Z">
            <w:rPr/>
          </w:rPrChange>
        </w:rPr>
      </w:pPr>
      <w:r>
        <w:rPr>
          <w:lang w:val="en-US"/>
        </w:rPr>
        <w:fldChar w:fldCharType="end"/>
      </w:r>
    </w:p>
    <w:sectPr w:rsidR="00355C9A" w:rsidRPr="002014F2">
      <w:pgSz w:w="11906" w:h="16838"/>
      <w:pgMar w:top="1417" w:right="1417" w:bottom="1134" w:left="1417" w:header="0" w:footer="0" w:gutter="0"/>
      <w:cols w:space="720"/>
      <w:formProt w:val="0"/>
      <w:docGrid w:linePitch="360" w:charSpace="-204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5" w:author="Unknown Author" w:date="2016-08-03T09:51:00Z" w:initials="">
    <w:p w14:paraId="03341D13" w14:textId="77777777" w:rsidR="00355C9A" w:rsidRDefault="002014F2">
      <w:proofErr w:type="spellStart"/>
      <w:r>
        <w:rPr>
          <w:rFonts w:ascii="Ubuntu" w:hAnsi="Ubuntu"/>
          <w:color w:val="auto"/>
          <w:sz w:val="20"/>
          <w:lang w:val="en-GB"/>
        </w:rPr>
        <w:t>Doch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3341D1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">
    <w:altName w:val="Arial"/>
    <w:charset w:val="01"/>
    <w:family w:val="swiss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426E0E"/>
    <w:multiLevelType w:val="multilevel"/>
    <w:tmpl w:val="D5C691F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54947995"/>
    <w:multiLevelType w:val="multilevel"/>
    <w:tmpl w:val="A5961818"/>
    <w:lvl w:ilvl="0">
      <w:start w:val="1"/>
      <w:numFmt w:val="bullet"/>
      <w:pStyle w:val="EndNoteBibliography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Nadja Simons">
    <w15:presenceInfo w15:providerId="None" w15:userId="Nadja Simon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Ecology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w9vpsvd0mr9e2oets065sptyzst9taz2vvp9&quot;&gt;EndNote_Library&lt;record-ids&gt;&lt;item&gt;3514&lt;/item&gt;&lt;/record-ids&gt;&lt;/item&gt;&lt;/Libraries&gt;"/>
  </w:docVars>
  <w:rsids>
    <w:rsidRoot w:val="00355C9A"/>
    <w:rsid w:val="002014F2"/>
    <w:rsid w:val="00355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36F059"/>
  <w15:docId w15:val="{D32B1FB4-8E29-41D5-8E04-598341CD5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Times New Roman"/>
        <w:sz w:val="22"/>
        <w:szCs w:val="22"/>
        <w:lang w:val="de-DE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uppressAutoHyphens/>
      <w:spacing w:after="160"/>
    </w:pPr>
    <w:rPr>
      <w:color w:val="00000A"/>
    </w:rPr>
  </w:style>
  <w:style w:type="paragraph" w:styleId="berschrift1">
    <w:name w:val="heading 1"/>
    <w:basedOn w:val="Standard"/>
    <w:next w:val="Standard"/>
    <w:uiPriority w:val="9"/>
    <w:qFormat/>
    <w:rsid w:val="00E35519"/>
    <w:pPr>
      <w:keepNext/>
      <w:keepLines/>
      <w:spacing w:before="240" w:after="0"/>
      <w:outlineLvl w:val="0"/>
    </w:pPr>
    <w:rPr>
      <w:rFonts w:ascii="Calibri Light" w:hAnsi="Calibri Light"/>
      <w:color w:val="2E74B5"/>
      <w:sz w:val="32"/>
      <w:szCs w:val="32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uiPriority w:val="9"/>
    <w:rsid w:val="00E35519"/>
    <w:rPr>
      <w:rFonts w:ascii="Calibri Light" w:hAnsi="Calibri Light"/>
      <w:color w:val="2E74B5"/>
      <w:sz w:val="32"/>
      <w:szCs w:val="32"/>
    </w:rPr>
  </w:style>
  <w:style w:type="character" w:customStyle="1" w:styleId="ListLabel1">
    <w:name w:val="ListLabel 1"/>
    <w:rPr>
      <w:rFonts w:cs="Arial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e">
    <w:name w:val="List"/>
    <w:basedOn w:val="TextBody"/>
    <w:rPr>
      <w:rFonts w:cs="FreeSans"/>
    </w:rPr>
  </w:style>
  <w:style w:type="paragraph" w:styleId="Beschriftung">
    <w:name w:val="caption"/>
    <w:basedOn w:val="Standar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FreeSans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Pr>
      <w:color w:val="00000A"/>
      <w:sz w:val="20"/>
      <w:szCs w:val="20"/>
    </w:rPr>
  </w:style>
  <w:style w:type="character" w:styleId="Kommentarzeichen">
    <w:name w:val="annotation reference"/>
    <w:basedOn w:val="Absatz-Standardschriftart"/>
    <w:uiPriority w:val="99"/>
    <w:semiHidden/>
    <w:unhideWhenUsed/>
    <w:rPr>
      <w:sz w:val="16"/>
      <w:szCs w:val="1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014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014F2"/>
    <w:rPr>
      <w:rFonts w:ascii="Segoe UI" w:hAnsi="Segoe UI" w:cs="Segoe UI"/>
      <w:color w:val="00000A"/>
      <w:sz w:val="18"/>
      <w:szCs w:val="18"/>
    </w:rPr>
  </w:style>
  <w:style w:type="paragraph" w:customStyle="1" w:styleId="EndNoteBibliographyTitle">
    <w:name w:val="EndNote Bibliography Title"/>
    <w:basedOn w:val="Standard"/>
    <w:link w:val="EndNoteBibliographyTitleZchn"/>
    <w:rsid w:val="002014F2"/>
    <w:pPr>
      <w:spacing w:after="0"/>
      <w:jc w:val="center"/>
    </w:pPr>
    <w:rPr>
      <w:noProof/>
      <w:lang w:val="en-US"/>
    </w:rPr>
  </w:style>
  <w:style w:type="character" w:customStyle="1" w:styleId="EndNoteBibliographyTitleZchn">
    <w:name w:val="EndNote Bibliography Title Zchn"/>
    <w:basedOn w:val="Absatz-Standardschriftart"/>
    <w:link w:val="EndNoteBibliographyTitle"/>
    <w:rsid w:val="002014F2"/>
    <w:rPr>
      <w:noProof/>
      <w:color w:val="00000A"/>
      <w:lang w:val="en-US"/>
    </w:rPr>
  </w:style>
  <w:style w:type="paragraph" w:customStyle="1" w:styleId="EndNoteBibliography">
    <w:name w:val="EndNote Bibliography"/>
    <w:basedOn w:val="Standard"/>
    <w:link w:val="EndNoteBibliographyZchn"/>
    <w:rsid w:val="002014F2"/>
    <w:pPr>
      <w:spacing w:line="240" w:lineRule="auto"/>
    </w:pPr>
    <w:rPr>
      <w:noProof/>
      <w:lang w:val="en-US"/>
    </w:rPr>
  </w:style>
  <w:style w:type="character" w:customStyle="1" w:styleId="EndNoteBibliographyZchn">
    <w:name w:val="EndNote Bibliography Zchn"/>
    <w:basedOn w:val="Absatz-Standardschriftart"/>
    <w:link w:val="EndNoteBibliography"/>
    <w:rsid w:val="002014F2"/>
    <w:rPr>
      <w:noProof/>
      <w:color w:val="00000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331</Words>
  <Characters>2087</Characters>
  <Application>Microsoft Office Word</Application>
  <DocSecurity>0</DocSecurity>
  <Lines>17</Lines>
  <Paragraphs>4</Paragraphs>
  <ScaleCrop>false</ScaleCrop>
  <Company>Microsoft</Company>
  <LinksUpToDate>false</LinksUpToDate>
  <CharactersWithSpaces>2414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Nadja Simons</dc:creator>
  <cp:lastModifiedBy>Nadja Simons</cp:lastModifiedBy>
  <cp:revision>3</cp:revision>
  <dcterms:created xsi:type="dcterms:W3CDTF">2016-08-01T09:27:00Z</dcterms:created>
  <dcterms:modified xsi:type="dcterms:W3CDTF">2016-08-03T08:08:00Z</dcterms:modified>
  <dc:language>en-US</dc:language>
</cp:coreProperties>
</file>